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53ACA"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4FAFDB5E" w14:textId="77777777" w:rsidTr="00276A4B">
        <w:trPr>
          <w:trHeight w:val="260"/>
          <w:jc w:val="center"/>
        </w:trPr>
        <w:tc>
          <w:tcPr>
            <w:tcW w:w="2809" w:type="dxa"/>
          </w:tcPr>
          <w:p w14:paraId="066D0D1C"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r w:rsidR="00631F0B">
              <w:rPr>
                <w:rFonts w:asciiTheme="minorHAnsi" w:hAnsiTheme="minorHAnsi" w:cstheme="minorHAnsi"/>
                <w:b/>
              </w:rPr>
              <w:t>s</w:t>
            </w:r>
          </w:p>
        </w:tc>
        <w:tc>
          <w:tcPr>
            <w:tcW w:w="907" w:type="dxa"/>
            <w:tcBorders>
              <w:right w:val="nil"/>
            </w:tcBorders>
          </w:tcPr>
          <w:p w14:paraId="209CA7B8"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34DAFF53" w14:textId="77777777" w:rsidR="002803BE" w:rsidRDefault="002803BE" w:rsidP="00276A4B">
            <w:pPr>
              <w:pStyle w:val="NOM"/>
            </w:pPr>
          </w:p>
        </w:tc>
        <w:tc>
          <w:tcPr>
            <w:tcW w:w="1213" w:type="dxa"/>
            <w:tcBorders>
              <w:right w:val="nil"/>
            </w:tcBorders>
          </w:tcPr>
          <w:p w14:paraId="5081D44D"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1FBA788F" w14:textId="77777777" w:rsidR="002803BE" w:rsidRDefault="002803BE" w:rsidP="00276A4B">
            <w:pPr>
              <w:pStyle w:val="TexteTableau"/>
              <w:tabs>
                <w:tab w:val="left" w:pos="1026"/>
              </w:tabs>
            </w:pPr>
          </w:p>
        </w:tc>
      </w:tr>
      <w:tr w:rsidR="00DA4526" w:rsidRPr="00CE4D89" w14:paraId="37FDB9DC" w14:textId="77777777" w:rsidTr="005531DD">
        <w:trPr>
          <w:trHeight w:val="260"/>
          <w:jc w:val="center"/>
        </w:trPr>
        <w:tc>
          <w:tcPr>
            <w:tcW w:w="2809" w:type="dxa"/>
          </w:tcPr>
          <w:p w14:paraId="287F81B0"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3E9EFCE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7459EE94" w14:textId="77777777" w:rsidR="00DA4526" w:rsidRDefault="00DA4526" w:rsidP="00DA4526">
            <w:pPr>
              <w:pStyle w:val="TexteTableau"/>
            </w:pPr>
          </w:p>
        </w:tc>
        <w:tc>
          <w:tcPr>
            <w:tcW w:w="1213" w:type="dxa"/>
            <w:tcBorders>
              <w:right w:val="nil"/>
            </w:tcBorders>
          </w:tcPr>
          <w:p w14:paraId="3922A5D8"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01410F89" w14:textId="77777777" w:rsidR="00DA4526" w:rsidRDefault="00DA4526" w:rsidP="00DA4526">
            <w:pPr>
              <w:pStyle w:val="TexteTableau"/>
              <w:tabs>
                <w:tab w:val="left" w:pos="1026"/>
              </w:tabs>
            </w:pPr>
          </w:p>
        </w:tc>
      </w:tr>
      <w:tr w:rsidR="00DA4526" w14:paraId="311C3679" w14:textId="77777777" w:rsidTr="00276A4B">
        <w:trPr>
          <w:trHeight w:val="260"/>
          <w:jc w:val="center"/>
        </w:trPr>
        <w:tc>
          <w:tcPr>
            <w:tcW w:w="2809" w:type="dxa"/>
          </w:tcPr>
          <w:p w14:paraId="1BD0048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164A07DC" w14:textId="77777777" w:rsidR="00DA4526" w:rsidRPr="005D072F" w:rsidRDefault="00DA4526" w:rsidP="00DA4526">
            <w:pPr>
              <w:pStyle w:val="TexteTableau"/>
              <w:rPr>
                <w:rFonts w:asciiTheme="minorHAnsi" w:hAnsiTheme="minorHAnsi" w:cstheme="minorHAnsi"/>
              </w:rPr>
            </w:pPr>
          </w:p>
        </w:tc>
      </w:tr>
      <w:tr w:rsidR="00895E80" w14:paraId="34277C58" w14:textId="77777777" w:rsidTr="00276A4B">
        <w:trPr>
          <w:trHeight w:val="260"/>
          <w:jc w:val="center"/>
        </w:trPr>
        <w:tc>
          <w:tcPr>
            <w:tcW w:w="2809" w:type="dxa"/>
          </w:tcPr>
          <w:p w14:paraId="22629899"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3B84FADA" w14:textId="77777777" w:rsidR="00895E80" w:rsidRPr="00895E80" w:rsidRDefault="002C6CE6"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77984BCB" w14:textId="77777777" w:rsidR="00895E80" w:rsidRPr="00895E80" w:rsidRDefault="002C6CE6"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28A09958" w14:textId="77777777" w:rsidR="00895E80" w:rsidRPr="005D072F" w:rsidRDefault="002C6CE6"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40FE5348" w14:textId="77777777" w:rsidTr="00276A4B">
        <w:trPr>
          <w:trHeight w:val="260"/>
          <w:jc w:val="center"/>
        </w:trPr>
        <w:tc>
          <w:tcPr>
            <w:tcW w:w="2809" w:type="dxa"/>
            <w:vMerge w:val="restart"/>
          </w:tcPr>
          <w:p w14:paraId="69D9F85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6A19CAB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7A81F05E" w14:textId="77777777" w:rsidR="00DA4526" w:rsidRDefault="00DA4526" w:rsidP="00DA4526">
            <w:pPr>
              <w:pStyle w:val="NOM"/>
            </w:pPr>
          </w:p>
        </w:tc>
        <w:tc>
          <w:tcPr>
            <w:tcW w:w="1213" w:type="dxa"/>
            <w:tcBorders>
              <w:right w:val="nil"/>
            </w:tcBorders>
          </w:tcPr>
          <w:p w14:paraId="65EF40F4"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269BC5C1" w14:textId="77777777" w:rsidR="00DA4526" w:rsidRDefault="00DA4526" w:rsidP="00DA4526">
            <w:pPr>
              <w:pStyle w:val="TexteTableau"/>
              <w:tabs>
                <w:tab w:val="left" w:pos="1026"/>
              </w:tabs>
            </w:pPr>
          </w:p>
        </w:tc>
      </w:tr>
      <w:tr w:rsidR="00DA4526" w14:paraId="78AC3ED1" w14:textId="77777777" w:rsidTr="00276A4B">
        <w:trPr>
          <w:trHeight w:val="260"/>
          <w:jc w:val="center"/>
        </w:trPr>
        <w:tc>
          <w:tcPr>
            <w:tcW w:w="2809" w:type="dxa"/>
            <w:vMerge/>
          </w:tcPr>
          <w:p w14:paraId="77CDC6A5"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2C4AB1D0"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4894346E" w14:textId="77777777" w:rsidR="00DA4526" w:rsidRDefault="00DA4526" w:rsidP="00DA4526">
            <w:pPr>
              <w:pStyle w:val="TexteTableau"/>
            </w:pPr>
            <w:r w:rsidRPr="00CE4D89">
              <w:sym w:font="Wingdings" w:char="F028"/>
            </w:r>
          </w:p>
        </w:tc>
      </w:tr>
      <w:tr w:rsidR="00DA4526" w14:paraId="429C5B7E" w14:textId="77777777" w:rsidTr="00276A4B">
        <w:trPr>
          <w:trHeight w:val="260"/>
          <w:jc w:val="center"/>
        </w:trPr>
        <w:tc>
          <w:tcPr>
            <w:tcW w:w="2809" w:type="dxa"/>
            <w:vMerge w:val="restart"/>
          </w:tcPr>
          <w:p w14:paraId="02F2D67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391AFE95"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BA56210" w14:textId="77777777" w:rsidR="00DA4526" w:rsidRDefault="00DA4526" w:rsidP="00DA4526">
            <w:pPr>
              <w:pStyle w:val="NOM"/>
            </w:pPr>
          </w:p>
        </w:tc>
        <w:tc>
          <w:tcPr>
            <w:tcW w:w="1213" w:type="dxa"/>
            <w:tcBorders>
              <w:right w:val="nil"/>
            </w:tcBorders>
          </w:tcPr>
          <w:p w14:paraId="72AFD8AD"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F184F05" w14:textId="77777777" w:rsidR="00DA4526" w:rsidRDefault="00DA4526" w:rsidP="00DA4526">
            <w:pPr>
              <w:pStyle w:val="TexteTableau"/>
              <w:tabs>
                <w:tab w:val="left" w:pos="1026"/>
              </w:tabs>
            </w:pPr>
          </w:p>
        </w:tc>
      </w:tr>
      <w:tr w:rsidR="00DA4526" w14:paraId="2E2D0EEB" w14:textId="77777777" w:rsidTr="00276A4B">
        <w:trPr>
          <w:trHeight w:val="260"/>
          <w:jc w:val="center"/>
        </w:trPr>
        <w:tc>
          <w:tcPr>
            <w:tcW w:w="2809" w:type="dxa"/>
            <w:vMerge/>
          </w:tcPr>
          <w:p w14:paraId="036EC11A"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AF2AB22"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5A9C0307" w14:textId="77777777" w:rsidR="00DA4526" w:rsidRDefault="00DA4526" w:rsidP="00DA4526">
            <w:pPr>
              <w:pStyle w:val="TexteTableau"/>
              <w:tabs>
                <w:tab w:val="left" w:pos="1026"/>
              </w:tabs>
            </w:pPr>
            <w:r w:rsidRPr="00CE4D89">
              <w:sym w:font="Wingdings" w:char="F028"/>
            </w:r>
          </w:p>
        </w:tc>
      </w:tr>
      <w:tr w:rsidR="00DA4526" w14:paraId="78F90AF5" w14:textId="77777777" w:rsidTr="00276A4B">
        <w:trPr>
          <w:trHeight w:val="260"/>
          <w:jc w:val="center"/>
        </w:trPr>
        <w:tc>
          <w:tcPr>
            <w:tcW w:w="2809" w:type="dxa"/>
            <w:vMerge w:val="restart"/>
          </w:tcPr>
          <w:p w14:paraId="11A20C04"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10B3A33D"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68A0DF6" w14:textId="77777777" w:rsidR="00DA4526" w:rsidRDefault="00DA4526" w:rsidP="00DA4526">
            <w:pPr>
              <w:pStyle w:val="NOM"/>
            </w:pPr>
          </w:p>
        </w:tc>
        <w:tc>
          <w:tcPr>
            <w:tcW w:w="1213" w:type="dxa"/>
            <w:tcBorders>
              <w:right w:val="nil"/>
            </w:tcBorders>
          </w:tcPr>
          <w:p w14:paraId="0946760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6F2BA8D6" w14:textId="77777777" w:rsidR="00DA4526" w:rsidRDefault="00DA4526" w:rsidP="00DA4526">
            <w:pPr>
              <w:pStyle w:val="TexteTableau"/>
              <w:tabs>
                <w:tab w:val="left" w:pos="1026"/>
              </w:tabs>
            </w:pPr>
          </w:p>
        </w:tc>
      </w:tr>
      <w:tr w:rsidR="00DA4526" w14:paraId="484D5390" w14:textId="77777777" w:rsidTr="00276A4B">
        <w:trPr>
          <w:trHeight w:val="260"/>
          <w:jc w:val="center"/>
        </w:trPr>
        <w:tc>
          <w:tcPr>
            <w:tcW w:w="2809" w:type="dxa"/>
            <w:vMerge/>
          </w:tcPr>
          <w:p w14:paraId="05264488" w14:textId="77777777" w:rsidR="00DA4526" w:rsidRPr="005D072F" w:rsidRDefault="00DA4526" w:rsidP="00DA4526">
            <w:pPr>
              <w:pStyle w:val="TexteTableau"/>
              <w:rPr>
                <w:rFonts w:asciiTheme="minorHAnsi" w:hAnsiTheme="minorHAnsi" w:cstheme="minorHAnsi"/>
                <w:b/>
              </w:rPr>
            </w:pPr>
          </w:p>
        </w:tc>
        <w:tc>
          <w:tcPr>
            <w:tcW w:w="3457" w:type="dxa"/>
            <w:gridSpan w:val="2"/>
          </w:tcPr>
          <w:p w14:paraId="281FBBB2"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64706E88" w14:textId="77777777" w:rsidR="00DA4526" w:rsidRDefault="00DA4526" w:rsidP="00DA4526">
            <w:pPr>
              <w:pStyle w:val="TexteTableau"/>
              <w:tabs>
                <w:tab w:val="left" w:pos="1026"/>
              </w:tabs>
            </w:pPr>
            <w:r w:rsidRPr="00CE4D89">
              <w:sym w:font="Wingdings" w:char="F028"/>
            </w:r>
          </w:p>
        </w:tc>
      </w:tr>
      <w:tr w:rsidR="00DA4526" w14:paraId="7F9CE6B2" w14:textId="77777777" w:rsidTr="00276A4B">
        <w:trPr>
          <w:trHeight w:val="260"/>
          <w:jc w:val="center"/>
        </w:trPr>
        <w:tc>
          <w:tcPr>
            <w:tcW w:w="2809" w:type="dxa"/>
            <w:vAlign w:val="center"/>
          </w:tcPr>
          <w:p w14:paraId="598B9453"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5AC62C43" w14:textId="77777777" w:rsidR="00DA4526" w:rsidRPr="005D072F" w:rsidRDefault="00DA4526" w:rsidP="00DA4526">
            <w:pPr>
              <w:autoSpaceDE w:val="0"/>
              <w:autoSpaceDN w:val="0"/>
              <w:adjustRightInd w:val="0"/>
              <w:spacing w:line="240" w:lineRule="atLeast"/>
              <w:rPr>
                <w:rFonts w:cstheme="minorHAnsi"/>
              </w:rPr>
            </w:pPr>
          </w:p>
        </w:tc>
      </w:tr>
      <w:tr w:rsidR="00DA4526" w14:paraId="703DAE02" w14:textId="77777777" w:rsidTr="00276A4B">
        <w:trPr>
          <w:trHeight w:val="260"/>
          <w:jc w:val="center"/>
        </w:trPr>
        <w:tc>
          <w:tcPr>
            <w:tcW w:w="2809" w:type="dxa"/>
            <w:vAlign w:val="center"/>
          </w:tcPr>
          <w:p w14:paraId="414B2B22"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7BC2838D" w14:textId="77777777" w:rsidR="00DA4526" w:rsidRPr="005D072F" w:rsidRDefault="00DA4526" w:rsidP="00DA4526">
            <w:pPr>
              <w:autoSpaceDE w:val="0"/>
              <w:autoSpaceDN w:val="0"/>
              <w:adjustRightInd w:val="0"/>
              <w:rPr>
                <w:rFonts w:cstheme="minorHAnsi"/>
              </w:rPr>
            </w:pPr>
          </w:p>
        </w:tc>
      </w:tr>
      <w:tr w:rsidR="00DA4526" w14:paraId="12E1516B" w14:textId="77777777" w:rsidTr="00276A4B">
        <w:trPr>
          <w:trHeight w:val="260"/>
          <w:jc w:val="center"/>
        </w:trPr>
        <w:tc>
          <w:tcPr>
            <w:tcW w:w="2809" w:type="dxa"/>
            <w:vAlign w:val="center"/>
          </w:tcPr>
          <w:p w14:paraId="09497140"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618A54BA" w14:textId="77777777" w:rsidR="00DA4526" w:rsidRPr="005D072F" w:rsidRDefault="00DA4526" w:rsidP="00DA4526">
            <w:pPr>
              <w:autoSpaceDE w:val="0"/>
              <w:autoSpaceDN w:val="0"/>
              <w:adjustRightInd w:val="0"/>
              <w:rPr>
                <w:rFonts w:cstheme="minorHAnsi"/>
              </w:rPr>
            </w:pPr>
          </w:p>
        </w:tc>
      </w:tr>
      <w:tr w:rsidR="00EB0251" w14:paraId="26B01CCB" w14:textId="77777777" w:rsidTr="00EB0251">
        <w:trPr>
          <w:trHeight w:val="260"/>
          <w:jc w:val="center"/>
        </w:trPr>
        <w:tc>
          <w:tcPr>
            <w:tcW w:w="2809" w:type="dxa"/>
            <w:vMerge w:val="restart"/>
          </w:tcPr>
          <w:p w14:paraId="68FD3449"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54CBBA1F"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14:paraId="77E8C0BD" w14:textId="77777777" w:rsidTr="00276A4B">
        <w:trPr>
          <w:trHeight w:val="260"/>
          <w:jc w:val="center"/>
        </w:trPr>
        <w:tc>
          <w:tcPr>
            <w:tcW w:w="2809" w:type="dxa"/>
            <w:vMerge/>
            <w:vAlign w:val="center"/>
          </w:tcPr>
          <w:p w14:paraId="4D4D4FF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A00B33C"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1C13CBC1" w14:textId="77777777" w:rsidTr="00276A4B">
        <w:trPr>
          <w:trHeight w:val="260"/>
          <w:jc w:val="center"/>
        </w:trPr>
        <w:tc>
          <w:tcPr>
            <w:tcW w:w="2809" w:type="dxa"/>
            <w:vMerge/>
            <w:vAlign w:val="center"/>
          </w:tcPr>
          <w:p w14:paraId="3736F87D"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52E7A78E"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14:paraId="566D8FE7" w14:textId="77777777" w:rsidTr="00276A4B">
        <w:trPr>
          <w:trHeight w:val="260"/>
          <w:jc w:val="center"/>
        </w:trPr>
        <w:tc>
          <w:tcPr>
            <w:tcW w:w="2809" w:type="dxa"/>
            <w:vMerge/>
            <w:vAlign w:val="center"/>
          </w:tcPr>
          <w:p w14:paraId="3E7C64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525CE71"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14:paraId="44367C5D"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794DE7C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3CC0CD8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4B98810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349B38C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41DEAD9F"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16B7797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7BC8A41"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37108AEC" w14:textId="77777777" w:rsidR="002803BE" w:rsidRDefault="002803BE" w:rsidP="002803BE">
      <w:pPr>
        <w:pStyle w:val="Corpsdetexte"/>
        <w:spacing w:after="0"/>
        <w:ind w:left="709"/>
        <w:jc w:val="both"/>
        <w:rPr>
          <w:rFonts w:ascii="Times New Roman" w:hAnsi="Times New Roman"/>
          <w:sz w:val="24"/>
        </w:rPr>
      </w:pPr>
    </w:p>
    <w:p w14:paraId="10AE5921" w14:textId="77777777" w:rsidR="002803BE"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0B9DEEDB" w14:textId="77777777" w:rsidR="00B922C4" w:rsidRPr="00B922C4" w:rsidRDefault="00934AEE" w:rsidP="00B922C4">
      <w:pPr>
        <w:ind w:left="170"/>
      </w:pPr>
      <w:r>
        <w:t>LIFE PRO MANAGER</w:t>
      </w:r>
    </w:p>
    <w:p w14:paraId="44E0ECF3"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03EEF242" w14:textId="77777777" w:rsidR="002803BE" w:rsidRDefault="00864D03" w:rsidP="002803BE">
      <w:pPr>
        <w:pStyle w:val="Corpsdetexte"/>
        <w:spacing w:after="0"/>
        <w:ind w:left="426"/>
      </w:pPr>
      <w:r>
        <w:t>O</w:t>
      </w:r>
      <w:r w:rsidR="00B922C4">
        <w:t>rdinateur</w:t>
      </w:r>
      <w:r>
        <w:t>s</w:t>
      </w:r>
      <w:r w:rsidR="00B922C4">
        <w:t xml:space="preserve"> sous Windows 10</w:t>
      </w:r>
    </w:p>
    <w:p w14:paraId="00D08880" w14:textId="7E9C8A8F" w:rsidR="002803BE" w:rsidRDefault="00B922C4" w:rsidP="00B922C4">
      <w:pPr>
        <w:pStyle w:val="Corpsdetexte"/>
        <w:spacing w:after="0"/>
        <w:ind w:left="426"/>
        <w:rPr>
          <w:ins w:id="2" w:author="Auteur"/>
        </w:rPr>
      </w:pPr>
      <w:r>
        <w:t>Visual Studio</w:t>
      </w:r>
    </w:p>
    <w:p w14:paraId="567C7C98" w14:textId="43C417DD" w:rsidR="00E05F5D" w:rsidRDefault="00E05F5D" w:rsidP="00B922C4">
      <w:pPr>
        <w:pStyle w:val="Corpsdetexte"/>
        <w:spacing w:after="0"/>
        <w:ind w:left="426"/>
      </w:pPr>
      <w:ins w:id="3" w:author="Auteur">
        <w:r>
          <w:t>DB Browser</w:t>
        </w:r>
        <w:r w:rsidR="00F02F0A">
          <w:t xml:space="preserve"> for SQLite</w:t>
        </w:r>
      </w:ins>
    </w:p>
    <w:p w14:paraId="5B1144A8" w14:textId="77777777" w:rsidR="00864D03" w:rsidRDefault="00864D03" w:rsidP="00B922C4">
      <w:pPr>
        <w:pStyle w:val="Corpsdetexte"/>
        <w:spacing w:after="0"/>
        <w:ind w:left="426"/>
      </w:pPr>
      <w:r>
        <w:t>Draw.io</w:t>
      </w:r>
    </w:p>
    <w:p w14:paraId="4083B6AD" w14:textId="77777777" w:rsidR="00864D03" w:rsidRDefault="00864D03" w:rsidP="00B922C4">
      <w:pPr>
        <w:pStyle w:val="Corpsdetexte"/>
        <w:spacing w:after="0"/>
        <w:ind w:left="426"/>
      </w:pPr>
      <w:r>
        <w:t>Balsamiq</w:t>
      </w:r>
    </w:p>
    <w:p w14:paraId="1803E165" w14:textId="7A34D69F" w:rsidR="00864D03" w:rsidRDefault="00864D03" w:rsidP="00B922C4">
      <w:pPr>
        <w:pStyle w:val="Corpsdetexte"/>
        <w:spacing w:after="0"/>
        <w:ind w:left="426"/>
        <w:rPr>
          <w:ins w:id="4" w:author="Auteur"/>
        </w:rPr>
      </w:pPr>
      <w:r>
        <w:t>Pencil</w:t>
      </w:r>
    </w:p>
    <w:p w14:paraId="581A7FAE" w14:textId="10C3D34B" w:rsidR="00A23B1D" w:rsidRPr="00B922C4" w:rsidRDefault="00A23B1D" w:rsidP="00B922C4">
      <w:pPr>
        <w:pStyle w:val="Corpsdetexte"/>
        <w:spacing w:after="0"/>
        <w:ind w:left="426"/>
      </w:pPr>
      <w:ins w:id="5" w:author="Auteur">
        <w:r>
          <w:t>Inno Setup Compiler</w:t>
        </w:r>
      </w:ins>
    </w:p>
    <w:p w14:paraId="67EA8B4C"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2BEED7E0" w14:textId="77777777" w:rsidR="002803BE" w:rsidRDefault="00B922C4" w:rsidP="002803BE">
      <w:pPr>
        <w:pStyle w:val="Corpsdetexte"/>
        <w:spacing w:after="0"/>
        <w:ind w:left="426"/>
      </w:pPr>
      <w:r>
        <w:t>C#</w:t>
      </w:r>
    </w:p>
    <w:p w14:paraId="4C00E317" w14:textId="220E1278" w:rsidR="00E05F5D" w:rsidRDefault="00B922C4" w:rsidP="00E05F5D">
      <w:pPr>
        <w:pStyle w:val="Corpsdetexte"/>
        <w:spacing w:after="0"/>
        <w:ind w:left="426"/>
      </w:pPr>
      <w:r>
        <w:t>Base de données</w:t>
      </w:r>
      <w:ins w:id="6" w:author="Auteur">
        <w:r w:rsidR="00E05F5D">
          <w:t>(SQLite)</w:t>
        </w:r>
      </w:ins>
    </w:p>
    <w:p w14:paraId="16DFCE27"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59DE9024" w14:textId="20106278" w:rsidR="00FA220C" w:rsidDel="00E05F5D" w:rsidRDefault="001576E5" w:rsidP="00DA4526">
      <w:pPr>
        <w:pStyle w:val="Corpsdetexte"/>
        <w:spacing w:after="0"/>
        <w:ind w:left="426"/>
        <w:rPr>
          <w:ins w:id="7" w:author="Auteur"/>
          <w:del w:id="8" w:author="Auteur"/>
        </w:rPr>
      </w:pPr>
      <w:r>
        <w:t xml:space="preserve">LIFE PRO MANAGER est une application de gestion de </w:t>
      </w:r>
      <w:commentRangeStart w:id="9"/>
      <w:r>
        <w:t>tâches</w:t>
      </w:r>
      <w:commentRangeEnd w:id="9"/>
      <w:r w:rsidR="00790DB0">
        <w:rPr>
          <w:rStyle w:val="Marquedecommentaire"/>
          <w:rFonts w:asciiTheme="minorHAnsi" w:eastAsiaTheme="minorHAnsi" w:hAnsiTheme="minorHAnsi" w:cstheme="minorBidi"/>
          <w:lang w:val="fr-CH" w:eastAsia="en-US"/>
        </w:rPr>
        <w:commentReference w:id="9"/>
      </w:r>
      <w:r w:rsidR="005C6036">
        <w:t xml:space="preserve"> (to</w:t>
      </w:r>
      <w:del w:id="10" w:author="Auteur">
        <w:r w:rsidR="005C6036" w:rsidDel="00FA220C">
          <w:delText xml:space="preserve"> </w:delText>
        </w:r>
      </w:del>
      <w:ins w:id="11" w:author="Auteur">
        <w:r w:rsidR="00FA220C">
          <w:t>-</w:t>
        </w:r>
      </w:ins>
      <w:r w:rsidR="005C6036">
        <w:t>do list)</w:t>
      </w:r>
      <w:ins w:id="12" w:author="Auteur">
        <w:r w:rsidR="00FA220C">
          <w:t>,</w:t>
        </w:r>
      </w:ins>
      <w:r>
        <w:t xml:space="preserve"> sous </w:t>
      </w:r>
      <w:r w:rsidR="005C6036">
        <w:t>Windows</w:t>
      </w:r>
      <w:r>
        <w:t xml:space="preserve"> 10</w:t>
      </w:r>
      <w:ins w:id="13" w:author="Auteur">
        <w:r w:rsidR="00FA220C">
          <w:t>,</w:t>
        </w:r>
      </w:ins>
      <w:r>
        <w:t xml:space="preserve"> développé</w:t>
      </w:r>
      <w:ins w:id="14" w:author="Auteur">
        <w:r w:rsidR="00FA220C">
          <w:t>e</w:t>
        </w:r>
      </w:ins>
      <w:r>
        <w:t xml:space="preserve"> en C#. </w:t>
      </w:r>
      <w:ins w:id="15" w:author="Auteur">
        <w:r w:rsidR="00FA220C">
          <w:t>Elle est destinée aux particuliers (tout public)</w:t>
        </w:r>
        <w:r w:rsidR="00E05F5D">
          <w:t xml:space="preserve">. L’application permet à l’utilisateur d’ajouter, gérer ainsi que de choisir un mode de visualisation (au jour, au mois, etc) des tâches. </w:t>
        </w:r>
        <w:del w:id="16" w:author="Auteur">
          <w:r w:rsidR="00FA220C" w:rsidDel="00E05F5D">
            <w:delText>.</w:delText>
          </w:r>
        </w:del>
      </w:ins>
    </w:p>
    <w:p w14:paraId="22F46C10" w14:textId="08894C8C" w:rsidR="001576E5" w:rsidRDefault="001576E5" w:rsidP="00E05F5D">
      <w:pPr>
        <w:pStyle w:val="Corpsdetexte"/>
        <w:spacing w:after="0"/>
        <w:ind w:left="426"/>
      </w:pPr>
      <w:del w:id="17" w:author="Auteur">
        <w:r w:rsidDel="00E05F5D">
          <w:delText xml:space="preserve">Le programme </w:delText>
        </w:r>
      </w:del>
      <w:ins w:id="18" w:author="Auteur">
        <w:del w:id="19" w:author="Auteur">
          <w:r w:rsidR="00FA220C" w:rsidDel="00E05F5D">
            <w:delText xml:space="preserve">fait appel à une base de données, dans laquelle les tâches sont enregistrées, et les affiche à l’utilisateur en les classant par date d’échéance ou par thème. Il affiche également les tâches de la semaine en cours et un calendrier pour visualiser les tâches du mois. </w:delText>
          </w:r>
        </w:del>
      </w:ins>
      <w:del w:id="20" w:author="Auteur">
        <w:r w:rsidDel="00FA220C">
          <w:delText>est destiné aux particuliers (tout public).</w:delText>
        </w:r>
      </w:del>
    </w:p>
    <w:p w14:paraId="15E256A4" w14:textId="77777777" w:rsidR="001576E5" w:rsidRDefault="001576E5" w:rsidP="00DA4526">
      <w:pPr>
        <w:pStyle w:val="Corpsdetexte"/>
        <w:spacing w:after="0"/>
        <w:ind w:left="426"/>
      </w:pPr>
    </w:p>
    <w:p w14:paraId="2722873B" w14:textId="77777777" w:rsidR="002650D7" w:rsidRDefault="002650D7" w:rsidP="00DA4526">
      <w:pPr>
        <w:pStyle w:val="Corpsdetexte"/>
        <w:spacing w:after="0"/>
        <w:ind w:left="426"/>
      </w:pPr>
      <w:r w:rsidRPr="002650D7">
        <w:t>L’application doit couvrir les cas suivants :</w:t>
      </w:r>
    </w:p>
    <w:p w14:paraId="72AA9801" w14:textId="77777777" w:rsidR="002728B2" w:rsidRDefault="002728B2" w:rsidP="002728B2">
      <w:pPr>
        <w:pStyle w:val="Corpsdetexte"/>
        <w:spacing w:after="0"/>
      </w:pPr>
    </w:p>
    <w:p w14:paraId="159659B3" w14:textId="7FE4CA62" w:rsidR="002728B2" w:rsidRDefault="002728B2" w:rsidP="002650D7">
      <w:pPr>
        <w:pStyle w:val="Corpsdetexte"/>
        <w:numPr>
          <w:ilvl w:val="0"/>
          <w:numId w:val="9"/>
        </w:numPr>
        <w:spacing w:after="0"/>
      </w:pPr>
      <w:commentRangeStart w:id="21"/>
      <w:r>
        <w:t>L’utilisateur doit pouvoir créer, modifier et supprimer des listes de tâches</w:t>
      </w:r>
      <w:ins w:id="22" w:author="Auteur">
        <w:r w:rsidR="00FA220C">
          <w:t xml:space="preserve"> (appelées thèmes dans l’application) pour les regrouper</w:t>
        </w:r>
      </w:ins>
    </w:p>
    <w:p w14:paraId="43FBDAE7" w14:textId="47DA65BD" w:rsidR="00694FBB" w:rsidDel="002C6CE6" w:rsidRDefault="002650D7" w:rsidP="002650D7">
      <w:pPr>
        <w:pStyle w:val="Corpsdetexte"/>
        <w:numPr>
          <w:ilvl w:val="0"/>
          <w:numId w:val="9"/>
        </w:numPr>
        <w:spacing w:after="0"/>
        <w:rPr>
          <w:del w:id="23" w:author="Auteur"/>
        </w:rPr>
      </w:pPr>
      <w:del w:id="24" w:author="Auteur">
        <w:r w:rsidDel="002C6CE6">
          <w:delText>L’utilisateur doit pouvoir e</w:delText>
        </w:r>
        <w:r w:rsidR="00694FBB" w:rsidDel="002C6CE6">
          <w:delText>ntrer</w:delText>
        </w:r>
        <w:r w:rsidDel="002C6CE6">
          <w:delText>, modifier et supprimer</w:delText>
        </w:r>
        <w:r w:rsidR="00694FBB" w:rsidDel="002C6CE6">
          <w:delText xml:space="preserve"> des tâches</w:delText>
        </w:r>
        <w:commentRangeEnd w:id="21"/>
        <w:r w:rsidR="00790DB0" w:rsidDel="002C6CE6">
          <w:rPr>
            <w:rStyle w:val="Marquedecommentaire"/>
            <w:rFonts w:asciiTheme="minorHAnsi" w:eastAsiaTheme="minorHAnsi" w:hAnsiTheme="minorHAnsi" w:cstheme="minorBidi"/>
            <w:lang w:val="fr-CH" w:eastAsia="en-US"/>
          </w:rPr>
          <w:commentReference w:id="21"/>
        </w:r>
      </w:del>
    </w:p>
    <w:p w14:paraId="3009B692" w14:textId="361E11FB" w:rsidR="002650D7" w:rsidRDefault="002650D7" w:rsidP="002650D7">
      <w:pPr>
        <w:pStyle w:val="Corpsdetexte"/>
        <w:numPr>
          <w:ilvl w:val="0"/>
          <w:numId w:val="9"/>
        </w:numPr>
        <w:spacing w:after="0"/>
      </w:pPr>
      <w:r>
        <w:t>L’utilisateur doit pouvoir détailler les tâches (</w:t>
      </w:r>
      <w:ins w:id="25" w:author="Auteur">
        <w:r w:rsidR="00FA220C">
          <w:t>d</w:t>
        </w:r>
      </w:ins>
      <w:del w:id="26" w:author="Auteur">
        <w:r w:rsidDel="00FA220C">
          <w:delText>D</w:delText>
        </w:r>
      </w:del>
      <w:r>
        <w:t>ate de création</w:t>
      </w:r>
      <w:del w:id="27" w:author="Auteur">
        <w:r w:rsidDel="00E05F5D">
          <w:delText xml:space="preserve">, </w:delText>
        </w:r>
      </w:del>
      <w:ins w:id="28" w:author="Auteur">
        <w:del w:id="29" w:author="Auteur">
          <w:r w:rsidR="00FA220C" w:rsidDel="00E05F5D">
            <w:delText>p</w:delText>
          </w:r>
        </w:del>
      </w:ins>
      <w:del w:id="30" w:author="Auteur">
        <w:r w:rsidDel="00E05F5D">
          <w:delText>Participants</w:delText>
        </w:r>
      </w:del>
      <w:r>
        <w:t xml:space="preserve">, </w:t>
      </w:r>
      <w:ins w:id="31" w:author="Auteur">
        <w:r w:rsidR="00FA220C">
          <w:t>t</w:t>
        </w:r>
      </w:ins>
      <w:del w:id="32" w:author="Auteur">
        <w:r w:rsidDel="00FA220C">
          <w:delText>T</w:delText>
        </w:r>
      </w:del>
      <w:r>
        <w:t>emps</w:t>
      </w:r>
      <w:ins w:id="33" w:author="Auteur">
        <w:r w:rsidR="00FA220C">
          <w:t xml:space="preserve"> restant</w:t>
        </w:r>
      </w:ins>
      <w:del w:id="34" w:author="Auteur">
        <w:r w:rsidDel="00FA220C">
          <w:delText>, …</w:delText>
        </w:r>
      </w:del>
      <w:r>
        <w:t>)</w:t>
      </w:r>
      <w:ins w:id="35" w:author="Auteur">
        <w:r w:rsidR="00FA220C">
          <w:t xml:space="preserve">, ainsi que les prioriser et valider. </w:t>
        </w:r>
      </w:ins>
    </w:p>
    <w:p w14:paraId="7FADD308" w14:textId="358B3AC2" w:rsidR="00864D03" w:rsidDel="00FA220C" w:rsidRDefault="002650D7" w:rsidP="002650D7">
      <w:pPr>
        <w:pStyle w:val="Corpsdetexte"/>
        <w:numPr>
          <w:ilvl w:val="0"/>
          <w:numId w:val="9"/>
        </w:numPr>
        <w:spacing w:after="0"/>
        <w:rPr>
          <w:del w:id="36" w:author="Auteur"/>
        </w:rPr>
      </w:pPr>
      <w:commentRangeStart w:id="37"/>
      <w:del w:id="38" w:author="Auteur">
        <w:r w:rsidDel="00FA220C">
          <w:delText>L’utilisateur doit pouvoir prioriser</w:delText>
        </w:r>
        <w:r w:rsidR="0079314C" w:rsidDel="00FA220C">
          <w:delText xml:space="preserve"> et valider</w:delText>
        </w:r>
        <w:r w:rsidDel="00FA220C">
          <w:delText xml:space="preserve"> les tâches (</w:delText>
        </w:r>
        <w:r w:rsidR="00864D03" w:rsidDel="00FA220C">
          <w:delText>basse importance, haute importance…)</w:delText>
        </w:r>
        <w:commentRangeEnd w:id="37"/>
        <w:r w:rsidR="00790DB0" w:rsidDel="00FA220C">
          <w:rPr>
            <w:rStyle w:val="Marquedecommentaire"/>
            <w:rFonts w:asciiTheme="minorHAnsi" w:eastAsiaTheme="minorHAnsi" w:hAnsiTheme="minorHAnsi" w:cstheme="minorBidi"/>
            <w:lang w:val="fr-CH" w:eastAsia="en-US"/>
          </w:rPr>
          <w:commentReference w:id="37"/>
        </w:r>
      </w:del>
    </w:p>
    <w:p w14:paraId="4A85CB7F" w14:textId="3DF8CDEE" w:rsidR="00DA4526" w:rsidRDefault="002650D7" w:rsidP="002650D7">
      <w:pPr>
        <w:pStyle w:val="Corpsdetexte"/>
        <w:numPr>
          <w:ilvl w:val="0"/>
          <w:numId w:val="9"/>
        </w:numPr>
        <w:spacing w:after="0"/>
      </w:pPr>
      <w:commentRangeStart w:id="39"/>
      <w:r>
        <w:t>L’utilisateur doit pouvoir consulter les tâches du jour</w:t>
      </w:r>
      <w:ins w:id="40" w:author="Auteur">
        <w:r w:rsidR="00FA220C">
          <w:t xml:space="preserve"> lorsqu’il ouvre son profil, </w:t>
        </w:r>
      </w:ins>
      <w:del w:id="41" w:author="Auteur">
        <w:r w:rsidDel="00FA220C">
          <w:delText xml:space="preserve">, </w:delText>
        </w:r>
      </w:del>
      <w:r>
        <w:t>des</w:t>
      </w:r>
      <w:ins w:id="42" w:author="Auteur">
        <w:r w:rsidR="00FA220C">
          <w:t xml:space="preserve"> 7</w:t>
        </w:r>
      </w:ins>
      <w:r>
        <w:t xml:space="preserve"> jours à venir ou d’un jour spécifique</w:t>
      </w:r>
      <w:commentRangeEnd w:id="39"/>
      <w:r w:rsidR="00790DB0">
        <w:rPr>
          <w:rStyle w:val="Marquedecommentaire"/>
          <w:rFonts w:asciiTheme="minorHAnsi" w:eastAsiaTheme="minorHAnsi" w:hAnsiTheme="minorHAnsi" w:cstheme="minorBidi"/>
          <w:lang w:val="fr-CH" w:eastAsia="en-US"/>
        </w:rPr>
        <w:commentReference w:id="39"/>
      </w:r>
      <w:ins w:id="43" w:author="Auteur">
        <w:r w:rsidR="00FA220C">
          <w:t xml:space="preserve"> en utilisant le calendrier</w:t>
        </w:r>
      </w:ins>
    </w:p>
    <w:p w14:paraId="09DCAF11" w14:textId="71C6EFCC" w:rsidR="00864D03" w:rsidRDefault="002650D7" w:rsidP="002650D7">
      <w:pPr>
        <w:pStyle w:val="Corpsdetexte"/>
        <w:numPr>
          <w:ilvl w:val="0"/>
          <w:numId w:val="9"/>
        </w:numPr>
        <w:spacing w:after="0"/>
      </w:pPr>
      <w:r>
        <w:t xml:space="preserve">L’utilisateur doit pouvoir archiver et consulter </w:t>
      </w:r>
      <w:commentRangeStart w:id="44"/>
      <w:r>
        <w:t>l</w:t>
      </w:r>
      <w:ins w:id="45" w:author="Auteur">
        <w:r w:rsidR="00FA220C">
          <w:t>a liste</w:t>
        </w:r>
      </w:ins>
      <w:del w:id="46" w:author="Auteur">
        <w:r w:rsidDel="00FA220C">
          <w:delText>’h</w:delText>
        </w:r>
        <w:r w:rsidR="00864D03" w:rsidDel="00FA220C">
          <w:delText>istorique</w:delText>
        </w:r>
      </w:del>
      <w:r w:rsidR="00864D03">
        <w:t xml:space="preserve"> </w:t>
      </w:r>
      <w:commentRangeEnd w:id="44"/>
      <w:r w:rsidR="00790DB0">
        <w:rPr>
          <w:rStyle w:val="Marquedecommentaire"/>
          <w:rFonts w:asciiTheme="minorHAnsi" w:eastAsiaTheme="minorHAnsi" w:hAnsiTheme="minorHAnsi" w:cstheme="minorBidi"/>
          <w:lang w:val="fr-CH" w:eastAsia="en-US"/>
        </w:rPr>
        <w:commentReference w:id="44"/>
      </w:r>
      <w:r w:rsidR="00864D03">
        <w:t>des tâches terminées</w:t>
      </w:r>
    </w:p>
    <w:p w14:paraId="7234D02D" w14:textId="7C8B2C06" w:rsidR="00694FBB" w:rsidRDefault="002650D7" w:rsidP="002650D7">
      <w:pPr>
        <w:pStyle w:val="Corpsdetexte"/>
        <w:numPr>
          <w:ilvl w:val="0"/>
          <w:numId w:val="9"/>
        </w:numPr>
        <w:spacing w:after="0"/>
      </w:pPr>
      <w:r>
        <w:t>L’utilisateur doit pouvoir c</w:t>
      </w:r>
      <w:r w:rsidR="00694FBB">
        <w:t xml:space="preserve">onsulter une tâche </w:t>
      </w:r>
      <w:r>
        <w:t>(</w:t>
      </w:r>
      <w:ins w:id="47" w:author="Auteur">
        <w:r w:rsidR="00FA220C">
          <w:t>statut</w:t>
        </w:r>
      </w:ins>
      <w:del w:id="48" w:author="Auteur">
        <w:r w:rsidDel="00FA220C">
          <w:delText>état</w:delText>
        </w:r>
      </w:del>
      <w:r>
        <w:t>, détails, …)</w:t>
      </w:r>
    </w:p>
    <w:p w14:paraId="6F23469B" w14:textId="6420ADDE" w:rsidR="00C8359F" w:rsidDel="002C6CE6" w:rsidRDefault="006F38CC" w:rsidP="002650D7">
      <w:pPr>
        <w:pStyle w:val="Corpsdetexte"/>
        <w:numPr>
          <w:ilvl w:val="0"/>
          <w:numId w:val="9"/>
        </w:numPr>
        <w:spacing w:after="0"/>
        <w:rPr>
          <w:del w:id="49" w:author="Auteur"/>
        </w:rPr>
      </w:pPr>
      <w:bookmarkStart w:id="50" w:name="_GoBack"/>
      <w:bookmarkEnd w:id="50"/>
      <w:del w:id="51" w:author="Auteur">
        <w:r w:rsidDel="002C6CE6">
          <w:delText>L’utilisateur reçoit des n</w:delText>
        </w:r>
        <w:r w:rsidR="00864D03" w:rsidDel="002C6CE6">
          <w:delText>otifications, rappel</w:delText>
        </w:r>
        <w:r w:rsidDel="002C6CE6">
          <w:delText xml:space="preserve"> pour les tâches urgentes ou en retard</w:delText>
        </w:r>
      </w:del>
    </w:p>
    <w:p w14:paraId="1EF570D0" w14:textId="5A606002" w:rsidR="00FC1093" w:rsidDel="00E05F5D" w:rsidRDefault="00FC1093">
      <w:pPr>
        <w:pStyle w:val="Corpsdetexte"/>
        <w:spacing w:after="0"/>
        <w:ind w:left="1146"/>
        <w:rPr>
          <w:ins w:id="52" w:author="Auteur"/>
          <w:del w:id="53" w:author="Auteur"/>
        </w:rPr>
        <w:pPrChange w:id="54" w:author="Auteur">
          <w:pPr>
            <w:pStyle w:val="Corpsdetexte"/>
            <w:numPr>
              <w:numId w:val="9"/>
            </w:numPr>
            <w:spacing w:after="0"/>
            <w:ind w:left="1146" w:hanging="360"/>
          </w:pPr>
        </w:pPrChange>
      </w:pPr>
      <w:ins w:id="55" w:author="Auteur">
        <w:del w:id="56" w:author="Auteur">
          <w:r w:rsidDel="00E05F5D">
            <w:delText>L’utilisateur doit pouvoir créer un profil pour utiliser l’application</w:delText>
          </w:r>
        </w:del>
      </w:ins>
    </w:p>
    <w:p w14:paraId="58D3BEA6" w14:textId="208E698A" w:rsidR="00FC1093" w:rsidDel="00E05F5D" w:rsidRDefault="00FC1093">
      <w:pPr>
        <w:pStyle w:val="Corpsdetexte"/>
        <w:spacing w:after="0"/>
        <w:ind w:left="1146"/>
        <w:rPr>
          <w:ins w:id="57" w:author="Auteur"/>
          <w:del w:id="58" w:author="Auteur"/>
        </w:rPr>
        <w:pPrChange w:id="59" w:author="Auteur">
          <w:pPr>
            <w:pStyle w:val="Corpsdetexte"/>
            <w:spacing w:after="0"/>
            <w:ind w:left="709"/>
          </w:pPr>
        </w:pPrChange>
      </w:pPr>
      <w:ins w:id="60" w:author="Auteur">
        <w:del w:id="61" w:author="Auteur">
          <w:r w:rsidDel="00E05F5D">
            <w:delText>L’utilisateur doit pouvoir se connecter à son profil au démarrage de l’application</w:delText>
          </w:r>
        </w:del>
      </w:ins>
    </w:p>
    <w:p w14:paraId="375896AE" w14:textId="75225ECA" w:rsidR="00B01F5B" w:rsidDel="00E05F5D" w:rsidRDefault="00FC1093">
      <w:pPr>
        <w:pStyle w:val="Corpsdetexte"/>
        <w:spacing w:after="0"/>
        <w:ind w:left="1146"/>
        <w:rPr>
          <w:del w:id="62" w:author="Auteur"/>
        </w:rPr>
        <w:pPrChange w:id="63" w:author="Auteur">
          <w:pPr>
            <w:pStyle w:val="Corpsdetexte"/>
            <w:spacing w:after="0"/>
            <w:ind w:left="709"/>
          </w:pPr>
        </w:pPrChange>
      </w:pPr>
      <w:ins w:id="64" w:author="Auteur">
        <w:del w:id="65" w:author="Auteur">
          <w:r w:rsidDel="00E05F5D">
            <w:delText xml:space="preserve">L’utilisateur doit pouvoir supprimer son profil et toutes les tâches s’y rapportant </w:delText>
          </w:r>
        </w:del>
      </w:ins>
    </w:p>
    <w:p w14:paraId="5C995A1D" w14:textId="77777777" w:rsidR="00B01F5B" w:rsidDel="00FC1093" w:rsidRDefault="00B01F5B">
      <w:pPr>
        <w:pStyle w:val="Corpsdetexte"/>
        <w:spacing w:after="0"/>
        <w:ind w:left="1146"/>
        <w:rPr>
          <w:del w:id="66" w:author="Auteur"/>
        </w:rPr>
        <w:pPrChange w:id="67" w:author="Auteur">
          <w:pPr>
            <w:pStyle w:val="Corpsdetexte"/>
            <w:spacing w:after="0"/>
            <w:ind w:left="170"/>
          </w:pPr>
        </w:pPrChange>
      </w:pPr>
    </w:p>
    <w:p w14:paraId="022300A0" w14:textId="2093E851" w:rsidR="00B01F5B" w:rsidDel="00FC1093" w:rsidRDefault="00B01F5B">
      <w:pPr>
        <w:pStyle w:val="Corpsdetexte"/>
        <w:spacing w:after="0"/>
        <w:ind w:left="1146"/>
        <w:rPr>
          <w:del w:id="68" w:author="Auteur"/>
        </w:rPr>
        <w:pPrChange w:id="69" w:author="Auteur">
          <w:pPr>
            <w:pStyle w:val="Corpsdetexte"/>
            <w:spacing w:after="0"/>
            <w:ind w:left="426"/>
          </w:pPr>
        </w:pPrChange>
      </w:pPr>
      <w:del w:id="70" w:author="Auteur">
        <w:r w:rsidDel="00FC1093">
          <w:delText>Si le temps le permet</w:delText>
        </w:r>
        <w:r w:rsidRPr="002650D7" w:rsidDel="00FC1093">
          <w:delText xml:space="preserve"> :</w:delText>
        </w:r>
      </w:del>
    </w:p>
    <w:p w14:paraId="13DBB7CB" w14:textId="7928F4D5" w:rsidR="00B01F5B" w:rsidDel="00FC1093" w:rsidRDefault="00B01F5B">
      <w:pPr>
        <w:pStyle w:val="Corpsdetexte"/>
        <w:spacing w:after="0"/>
        <w:ind w:left="1146"/>
        <w:rPr>
          <w:del w:id="71" w:author="Auteur"/>
        </w:rPr>
        <w:pPrChange w:id="72" w:author="Auteur">
          <w:pPr>
            <w:pStyle w:val="Corpsdetexte"/>
            <w:spacing w:after="0"/>
          </w:pPr>
        </w:pPrChange>
      </w:pPr>
    </w:p>
    <w:p w14:paraId="6F26AD07" w14:textId="7A3CE1B9" w:rsidR="00B01F5B" w:rsidDel="00FC1093" w:rsidRDefault="00B01F5B">
      <w:pPr>
        <w:pStyle w:val="Corpsdetexte"/>
        <w:spacing w:after="0"/>
        <w:ind w:left="1146"/>
        <w:rPr>
          <w:del w:id="73" w:author="Auteur"/>
        </w:rPr>
        <w:pPrChange w:id="74" w:author="Auteur">
          <w:pPr>
            <w:pStyle w:val="Corpsdetexte"/>
            <w:numPr>
              <w:numId w:val="9"/>
            </w:numPr>
            <w:spacing w:after="0"/>
            <w:ind w:left="1146" w:hanging="360"/>
          </w:pPr>
        </w:pPrChange>
      </w:pPr>
      <w:commentRangeStart w:id="75"/>
      <w:del w:id="76" w:author="Auteur">
        <w:r w:rsidDel="00FC1093">
          <w:delText>Système de profil</w:delText>
        </w:r>
        <w:commentRangeEnd w:id="75"/>
        <w:r w:rsidR="00790DB0" w:rsidRPr="00FC1093" w:rsidDel="00FC1093">
          <w:rPr>
            <w:rPrChange w:id="77" w:author="Auteur">
              <w:rPr>
                <w:rStyle w:val="Marquedecommentaire"/>
              </w:rPr>
            </w:rPrChange>
          </w:rPr>
          <w:commentReference w:id="75"/>
        </w:r>
      </w:del>
    </w:p>
    <w:p w14:paraId="39C8E4EC" w14:textId="77777777" w:rsidR="00B01F5B" w:rsidRDefault="00B01F5B">
      <w:pPr>
        <w:pStyle w:val="Corpsdetexte"/>
        <w:spacing w:after="0"/>
        <w:ind w:left="1146"/>
        <w:pPrChange w:id="78" w:author="Auteur">
          <w:pPr>
            <w:pStyle w:val="Corpsdetexte"/>
            <w:spacing w:after="0"/>
            <w:ind w:left="709"/>
          </w:pPr>
        </w:pPrChange>
      </w:pPr>
    </w:p>
    <w:p w14:paraId="6B03037B" w14:textId="261C1DD9" w:rsidR="00B01F5B" w:rsidRDefault="00B01F5B">
      <w:pPr>
        <w:pStyle w:val="Corpsdetexte"/>
        <w:spacing w:after="0"/>
        <w:pPrChange w:id="79" w:author="Auteur">
          <w:pPr>
            <w:pStyle w:val="Corpsdetexte"/>
            <w:spacing w:after="0"/>
            <w:ind w:left="709"/>
          </w:pPr>
        </w:pPrChange>
      </w:pPr>
      <w:del w:id="80" w:author="Auteur">
        <w:r w:rsidDel="00FC1093">
          <w:tab/>
        </w:r>
      </w:del>
    </w:p>
    <w:p w14:paraId="6DA9660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16BC7E4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58443763" w14:textId="77777777" w:rsidR="007761F3" w:rsidRDefault="007761F3" w:rsidP="002803BE">
      <w:pPr>
        <w:pStyle w:val="western"/>
        <w:numPr>
          <w:ilvl w:val="0"/>
          <w:numId w:val="6"/>
        </w:numPr>
        <w:spacing w:after="0"/>
        <w:rPr>
          <w:lang w:val="fr-FR"/>
        </w:rPr>
      </w:pPr>
      <w:r>
        <w:rPr>
          <w:lang w:val="fr-FR"/>
        </w:rPr>
        <w:t>Le code source</w:t>
      </w:r>
    </w:p>
    <w:p w14:paraId="4C0DBE82" w14:textId="77777777" w:rsidR="007761F3" w:rsidRDefault="007761F3" w:rsidP="002803BE">
      <w:pPr>
        <w:pStyle w:val="western"/>
        <w:numPr>
          <w:ilvl w:val="0"/>
          <w:numId w:val="6"/>
        </w:numPr>
        <w:spacing w:after="0"/>
        <w:rPr>
          <w:lang w:val="fr-FR"/>
        </w:rPr>
      </w:pPr>
      <w:r>
        <w:rPr>
          <w:lang w:val="fr-FR"/>
        </w:rPr>
        <w:t>Un exécutable de l’application</w:t>
      </w:r>
    </w:p>
    <w:p w14:paraId="4652707F" w14:textId="77777777" w:rsidR="005970A8" w:rsidRDefault="005970A8" w:rsidP="002803BE">
      <w:pPr>
        <w:pStyle w:val="western"/>
        <w:numPr>
          <w:ilvl w:val="0"/>
          <w:numId w:val="6"/>
        </w:numPr>
        <w:spacing w:after="0"/>
        <w:rPr>
          <w:lang w:val="fr-FR"/>
        </w:rPr>
      </w:pPr>
      <w:r>
        <w:rPr>
          <w:lang w:val="fr-FR"/>
        </w:rPr>
        <w:t>Une documentation du code (Doxygen)</w:t>
      </w:r>
    </w:p>
    <w:p w14:paraId="63B287DC" w14:textId="77777777" w:rsidR="002803BE" w:rsidRDefault="007761F3" w:rsidP="00E61167">
      <w:pPr>
        <w:pStyle w:val="western"/>
        <w:numPr>
          <w:ilvl w:val="0"/>
          <w:numId w:val="6"/>
        </w:numPr>
        <w:spacing w:after="0"/>
        <w:rPr>
          <w:lang w:val="fr-FR"/>
        </w:rPr>
      </w:pPr>
      <w:commentRangeStart w:id="81"/>
      <w:r>
        <w:rPr>
          <w:lang w:val="fr-FR"/>
        </w:rPr>
        <w:t>Une documentation utilisateur</w:t>
      </w:r>
      <w:commentRangeEnd w:id="81"/>
      <w:r w:rsidR="00012F72">
        <w:rPr>
          <w:rStyle w:val="Marquedecommentaire"/>
          <w:rFonts w:asciiTheme="minorHAnsi" w:eastAsiaTheme="minorHAnsi" w:hAnsiTheme="minorHAnsi" w:cstheme="minorBidi"/>
          <w:lang w:val="fr-CH" w:eastAsia="en-US"/>
        </w:rPr>
        <w:commentReference w:id="81"/>
      </w:r>
    </w:p>
    <w:p w14:paraId="5312E6F3" w14:textId="77777777" w:rsidR="002803BE" w:rsidRPr="005970A8" w:rsidRDefault="00E61167" w:rsidP="005970A8">
      <w:pPr>
        <w:pStyle w:val="western"/>
        <w:numPr>
          <w:ilvl w:val="0"/>
          <w:numId w:val="6"/>
        </w:numPr>
        <w:spacing w:after="0"/>
        <w:rPr>
          <w:lang w:val="fr-FR"/>
        </w:rPr>
      </w:pPr>
      <w:r>
        <w:rPr>
          <w:lang w:val="fr-FR"/>
        </w:rPr>
        <w:t>Un dossier de projet</w:t>
      </w:r>
    </w:p>
    <w:p w14:paraId="1732E4ED" w14:textId="77777777" w:rsidR="002803BE" w:rsidRDefault="002803BE" w:rsidP="002803BE">
      <w:pPr>
        <w:pStyle w:val="Titre1"/>
        <w:numPr>
          <w:ilvl w:val="0"/>
          <w:numId w:val="5"/>
        </w:numPr>
        <w:pBdr>
          <w:top w:val="single" w:sz="4" w:space="1" w:color="auto"/>
        </w:pBdr>
        <w:spacing w:before="360" w:after="240" w:line="240" w:lineRule="auto"/>
      </w:pPr>
      <w:r w:rsidRPr="007625C0">
        <w:lastRenderedPageBreak/>
        <w:t>POINTS TECHNIQUES ÉVALUÉS</w:t>
      </w:r>
      <w:r>
        <w:t xml:space="preserve"> SP</w:t>
      </w:r>
      <w:r w:rsidRPr="007625C0">
        <w:t>É</w:t>
      </w:r>
      <w:r>
        <w:t>CIFIQUES AU PROJET</w:t>
      </w:r>
      <w:r w:rsidR="00DA4526">
        <w:t> </w:t>
      </w:r>
    </w:p>
    <w:p w14:paraId="16851A1D"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0B477EFD"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50DF6914" w14:textId="18CB5C03" w:rsidR="002803BE" w:rsidRDefault="002803BE" w:rsidP="002803BE">
      <w:pPr>
        <w:pStyle w:val="western"/>
        <w:numPr>
          <w:ilvl w:val="0"/>
          <w:numId w:val="7"/>
        </w:numPr>
        <w:spacing w:after="0"/>
        <w:rPr>
          <w:lang w:val="fr-FR"/>
        </w:rPr>
      </w:pPr>
      <w:del w:id="82" w:author="Auteur">
        <w:r w:rsidDel="006F1246">
          <w:rPr>
            <w:i/>
            <w:iCs/>
            <w:lang w:val="fr-FR"/>
          </w:rPr>
          <w:delText>(à compléter par le chef de projet)</w:delText>
        </w:r>
      </w:del>
      <w:ins w:id="83" w:author="Auteur">
        <w:r w:rsidR="006F1246">
          <w:rPr>
            <w:i/>
            <w:iCs/>
            <w:lang w:val="fr-FR"/>
          </w:rPr>
          <w:t>Respect des conventions de nommage du CPNV</w:t>
        </w:r>
      </w:ins>
    </w:p>
    <w:p w14:paraId="25CF14CF" w14:textId="04A3EB65" w:rsidR="002803BE" w:rsidRDefault="006F1246" w:rsidP="002803BE">
      <w:pPr>
        <w:pStyle w:val="western"/>
        <w:numPr>
          <w:ilvl w:val="0"/>
          <w:numId w:val="7"/>
        </w:numPr>
        <w:spacing w:after="0"/>
        <w:rPr>
          <w:lang w:val="fr-FR"/>
        </w:rPr>
      </w:pPr>
      <w:ins w:id="84" w:author="Auteur">
        <w:r>
          <w:rPr>
            <w:i/>
            <w:iCs/>
            <w:lang w:val="fr-FR"/>
          </w:rPr>
          <w:t>Architecture du code adéquate</w:t>
        </w:r>
        <w:r w:rsidR="002247E6">
          <w:rPr>
            <w:i/>
            <w:iCs/>
            <w:lang w:val="fr-FR"/>
          </w:rPr>
          <w:t xml:space="preserve"> (découpage en objets, séparation BD, interface graphique et objets…)</w:t>
        </w:r>
      </w:ins>
      <w:del w:id="85" w:author="Auteur">
        <w:r w:rsidR="002803BE" w:rsidDel="006F1246">
          <w:rPr>
            <w:i/>
            <w:iCs/>
            <w:lang w:val="fr-FR"/>
          </w:rPr>
          <w:delText>(à compléter par le chef de projet)</w:delText>
        </w:r>
      </w:del>
    </w:p>
    <w:p w14:paraId="145E1C4C" w14:textId="69779B61" w:rsidR="0095430C" w:rsidRPr="0095430C" w:rsidRDefault="0095430C" w:rsidP="0095430C">
      <w:pPr>
        <w:pStyle w:val="western"/>
        <w:numPr>
          <w:ilvl w:val="0"/>
          <w:numId w:val="7"/>
        </w:numPr>
        <w:spacing w:after="0"/>
        <w:rPr>
          <w:lang w:val="fr-FR"/>
        </w:rPr>
      </w:pPr>
      <w:del w:id="86" w:author="Auteur">
        <w:r w:rsidDel="006F1246">
          <w:rPr>
            <w:i/>
            <w:iCs/>
            <w:lang w:val="fr-FR"/>
          </w:rPr>
          <w:delText>(à compléter par le chef de projet)</w:delText>
        </w:r>
      </w:del>
      <w:ins w:id="87" w:author="Auteur">
        <w:r w:rsidR="006F1246">
          <w:rPr>
            <w:i/>
            <w:iCs/>
            <w:lang w:val="fr-FR"/>
          </w:rPr>
          <w:t xml:space="preserve">Utilisation de données réalistes, en nombre suffisant pour tester le bon fonctionnement de l’application </w:t>
        </w:r>
      </w:ins>
    </w:p>
    <w:p w14:paraId="797053F1" w14:textId="1F57CA62" w:rsidR="0095430C" w:rsidRPr="0095430C" w:rsidRDefault="0095430C" w:rsidP="0095430C">
      <w:pPr>
        <w:pStyle w:val="western"/>
        <w:numPr>
          <w:ilvl w:val="0"/>
          <w:numId w:val="7"/>
        </w:numPr>
        <w:spacing w:after="0"/>
        <w:rPr>
          <w:lang w:val="fr-FR"/>
        </w:rPr>
      </w:pPr>
      <w:del w:id="88" w:author="Auteur">
        <w:r w:rsidDel="006F1246">
          <w:rPr>
            <w:i/>
            <w:iCs/>
            <w:lang w:val="fr-FR"/>
          </w:rPr>
          <w:delText>(à compléter par le chef de projet)</w:delText>
        </w:r>
      </w:del>
      <w:ins w:id="89" w:author="Auteur">
        <w:r w:rsidR="006F1246">
          <w:rPr>
            <w:i/>
            <w:iCs/>
            <w:lang w:val="fr-FR"/>
          </w:rPr>
          <w:t>Gestion du travail en équipe clairement identifiable et pertinente dans la documentation</w:t>
        </w:r>
      </w:ins>
    </w:p>
    <w:p w14:paraId="65513790" w14:textId="2A730851" w:rsidR="0095430C" w:rsidRPr="0095430C" w:rsidRDefault="0095430C" w:rsidP="0095430C">
      <w:pPr>
        <w:pStyle w:val="western"/>
        <w:numPr>
          <w:ilvl w:val="0"/>
          <w:numId w:val="7"/>
        </w:numPr>
        <w:spacing w:after="0"/>
        <w:rPr>
          <w:lang w:val="fr-FR"/>
        </w:rPr>
      </w:pPr>
      <w:del w:id="90" w:author="Auteur">
        <w:r w:rsidDel="00FF4FEC">
          <w:rPr>
            <w:i/>
            <w:iCs/>
            <w:lang w:val="fr-FR"/>
          </w:rPr>
          <w:delText>(à compléter par le chef de projet)</w:delText>
        </w:r>
      </w:del>
      <w:ins w:id="91" w:author="Auteur">
        <w:r w:rsidR="00FF4FEC">
          <w:rPr>
            <w:i/>
            <w:iCs/>
            <w:lang w:val="fr-FR"/>
          </w:rPr>
          <w:t>Ergonomie et navigabilité de l’application (simple et user-friendly)</w:t>
        </w:r>
      </w:ins>
    </w:p>
    <w:p w14:paraId="77CD889E" w14:textId="39221269" w:rsidR="0095430C" w:rsidRDefault="00FF4FEC" w:rsidP="0095430C">
      <w:pPr>
        <w:pStyle w:val="western"/>
        <w:numPr>
          <w:ilvl w:val="0"/>
          <w:numId w:val="7"/>
        </w:numPr>
        <w:spacing w:after="0"/>
        <w:rPr>
          <w:lang w:val="fr-FR"/>
        </w:rPr>
      </w:pPr>
      <w:ins w:id="92" w:author="Auteur">
        <w:del w:id="93" w:author="Auteur">
          <w:r w:rsidDel="002247E6">
            <w:rPr>
              <w:i/>
              <w:iCs/>
              <w:lang w:val="fr-FR"/>
            </w:rPr>
            <w:delText xml:space="preserve">Choix, </w:delText>
          </w:r>
        </w:del>
      </w:ins>
      <w:del w:id="94" w:author="Auteur">
        <w:r w:rsidR="0095430C" w:rsidDel="002247E6">
          <w:rPr>
            <w:i/>
            <w:iCs/>
            <w:lang w:val="fr-FR"/>
          </w:rPr>
          <w:delText>(à compléter par le chef de projet)</w:delText>
        </w:r>
      </w:del>
      <w:ins w:id="95" w:author="Auteur">
        <w:del w:id="96" w:author="Auteur">
          <w:r w:rsidDel="002247E6">
            <w:rPr>
              <w:i/>
              <w:iCs/>
              <w:lang w:val="fr-FR"/>
            </w:rPr>
            <w:delText>modélisation et intégration de la base de données (MCD et MLD)</w:delText>
          </w:r>
        </w:del>
        <w:r w:rsidR="002247E6">
          <w:rPr>
            <w:i/>
            <w:iCs/>
            <w:lang w:val="fr-FR"/>
          </w:rPr>
          <w:t>Implémentation d’un test unitaire complet</w:t>
        </w:r>
      </w:ins>
    </w:p>
    <w:p w14:paraId="22FF1886" w14:textId="62B978DC" w:rsidR="0095430C" w:rsidRDefault="0095430C" w:rsidP="0095430C">
      <w:pPr>
        <w:pStyle w:val="western"/>
        <w:numPr>
          <w:ilvl w:val="0"/>
          <w:numId w:val="7"/>
        </w:numPr>
        <w:spacing w:after="0"/>
        <w:rPr>
          <w:lang w:val="fr-FR"/>
        </w:rPr>
      </w:pPr>
      <w:del w:id="97" w:author="Auteur">
        <w:r w:rsidDel="00FF4FEC">
          <w:rPr>
            <w:i/>
            <w:iCs/>
            <w:lang w:val="fr-FR"/>
          </w:rPr>
          <w:delText>(à compléter par le chef de projet)</w:delText>
        </w:r>
      </w:del>
      <w:ins w:id="98" w:author="Auteur">
        <w:r w:rsidR="00FF4FEC">
          <w:rPr>
            <w:i/>
            <w:iCs/>
            <w:lang w:val="fr-FR"/>
          </w:rPr>
          <w:t>Bon fonctionnement des notifications</w:t>
        </w:r>
      </w:ins>
    </w:p>
    <w:p w14:paraId="2F5CA1BA"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74E1ECA9" w14:textId="77777777" w:rsidTr="00276A4B">
        <w:trPr>
          <w:cantSplit/>
          <w:trHeight w:val="397"/>
          <w:jc w:val="center"/>
        </w:trPr>
        <w:tc>
          <w:tcPr>
            <w:tcW w:w="3119" w:type="dxa"/>
            <w:shd w:val="clear" w:color="auto" w:fill="D9D9D9"/>
            <w:vAlign w:val="center"/>
          </w:tcPr>
          <w:p w14:paraId="0FB51645" w14:textId="77777777" w:rsidR="002803BE" w:rsidRDefault="002803BE" w:rsidP="00276A4B">
            <w:pPr>
              <w:pStyle w:val="TexteTableau"/>
              <w:keepNext/>
              <w:keepLines/>
            </w:pPr>
          </w:p>
        </w:tc>
        <w:tc>
          <w:tcPr>
            <w:tcW w:w="3402" w:type="dxa"/>
            <w:shd w:val="clear" w:color="auto" w:fill="D9D9D9"/>
            <w:vAlign w:val="center"/>
          </w:tcPr>
          <w:p w14:paraId="3124034C"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D9F5738" w14:textId="77777777" w:rsidR="002803BE" w:rsidRPr="00AF7342" w:rsidRDefault="002803BE" w:rsidP="00276A4B">
            <w:pPr>
              <w:pStyle w:val="TexteTableau"/>
              <w:keepNext/>
              <w:keepLines/>
            </w:pPr>
            <w:r w:rsidRPr="00AF7342">
              <w:t>Signature :</w:t>
            </w:r>
          </w:p>
        </w:tc>
      </w:tr>
      <w:tr w:rsidR="002803BE" w:rsidRPr="00CE4D89" w14:paraId="286016CA" w14:textId="77777777" w:rsidTr="00276A4B">
        <w:trPr>
          <w:cantSplit/>
          <w:trHeight w:val="397"/>
          <w:jc w:val="center"/>
        </w:trPr>
        <w:tc>
          <w:tcPr>
            <w:tcW w:w="3119" w:type="dxa"/>
            <w:vAlign w:val="center"/>
          </w:tcPr>
          <w:p w14:paraId="1A411020"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4D14517F" w14:textId="77777777" w:rsidR="002803BE" w:rsidRDefault="00320AE8" w:rsidP="00276A4B">
            <w:pPr>
              <w:pStyle w:val="TexteTableau"/>
              <w:keepNext/>
              <w:keepLines/>
            </w:pPr>
            <w:r>
              <w:br/>
            </w:r>
          </w:p>
        </w:tc>
        <w:tc>
          <w:tcPr>
            <w:tcW w:w="3402" w:type="dxa"/>
            <w:vAlign w:val="center"/>
          </w:tcPr>
          <w:p w14:paraId="1F8765FB" w14:textId="77777777" w:rsidR="002803BE" w:rsidRDefault="002803BE" w:rsidP="00276A4B">
            <w:pPr>
              <w:pStyle w:val="TexteTableau"/>
              <w:keepNext/>
              <w:keepLines/>
            </w:pPr>
          </w:p>
        </w:tc>
      </w:tr>
      <w:tr w:rsidR="002803BE" w14:paraId="662DE6E0" w14:textId="77777777" w:rsidTr="00276A4B">
        <w:trPr>
          <w:cantSplit/>
          <w:trHeight w:val="397"/>
          <w:jc w:val="center"/>
        </w:trPr>
        <w:tc>
          <w:tcPr>
            <w:tcW w:w="3119" w:type="dxa"/>
            <w:vAlign w:val="center"/>
          </w:tcPr>
          <w:p w14:paraId="09571D9A" w14:textId="77777777" w:rsidR="002803BE" w:rsidRPr="00AF7342" w:rsidRDefault="002803BE" w:rsidP="00276A4B">
            <w:pPr>
              <w:pStyle w:val="TexteTableau"/>
              <w:keepNext/>
              <w:keepLines/>
            </w:pPr>
            <w:r>
              <w:t>Expert n°1 :</w:t>
            </w:r>
          </w:p>
        </w:tc>
        <w:tc>
          <w:tcPr>
            <w:tcW w:w="3402" w:type="dxa"/>
            <w:vAlign w:val="center"/>
          </w:tcPr>
          <w:p w14:paraId="6E1744BB" w14:textId="77777777" w:rsidR="002803BE" w:rsidRDefault="00320AE8" w:rsidP="00276A4B">
            <w:pPr>
              <w:pStyle w:val="TexteTableau"/>
              <w:keepNext/>
              <w:keepLines/>
            </w:pPr>
            <w:r>
              <w:br/>
            </w:r>
          </w:p>
        </w:tc>
        <w:tc>
          <w:tcPr>
            <w:tcW w:w="3402" w:type="dxa"/>
            <w:vAlign w:val="center"/>
          </w:tcPr>
          <w:p w14:paraId="0DB4A516" w14:textId="77777777" w:rsidR="002803BE" w:rsidRDefault="002803BE" w:rsidP="00276A4B">
            <w:pPr>
              <w:pStyle w:val="TexteTableau"/>
              <w:keepNext/>
              <w:keepLines/>
            </w:pPr>
          </w:p>
        </w:tc>
      </w:tr>
      <w:tr w:rsidR="002803BE" w14:paraId="422A396F" w14:textId="77777777" w:rsidTr="00276A4B">
        <w:trPr>
          <w:cantSplit/>
          <w:trHeight w:val="397"/>
          <w:jc w:val="center"/>
        </w:trPr>
        <w:tc>
          <w:tcPr>
            <w:tcW w:w="3119" w:type="dxa"/>
            <w:vAlign w:val="center"/>
          </w:tcPr>
          <w:p w14:paraId="09FF0DD3" w14:textId="77777777" w:rsidR="002803BE" w:rsidRDefault="002803BE" w:rsidP="00276A4B">
            <w:pPr>
              <w:pStyle w:val="TexteTableau"/>
              <w:keepNext/>
              <w:keepLines/>
            </w:pPr>
            <w:r>
              <w:t>Expert n° 2 :</w:t>
            </w:r>
          </w:p>
        </w:tc>
        <w:tc>
          <w:tcPr>
            <w:tcW w:w="3402" w:type="dxa"/>
            <w:vAlign w:val="center"/>
          </w:tcPr>
          <w:p w14:paraId="18C20117" w14:textId="77777777" w:rsidR="002803BE" w:rsidRDefault="00320AE8" w:rsidP="00276A4B">
            <w:pPr>
              <w:pStyle w:val="TexteTableau"/>
              <w:keepNext/>
              <w:keepLines/>
            </w:pPr>
            <w:r>
              <w:br/>
            </w:r>
          </w:p>
        </w:tc>
        <w:tc>
          <w:tcPr>
            <w:tcW w:w="3402" w:type="dxa"/>
            <w:vAlign w:val="center"/>
          </w:tcPr>
          <w:p w14:paraId="65B093FD" w14:textId="77777777" w:rsidR="002803BE" w:rsidRDefault="002803BE" w:rsidP="00276A4B">
            <w:pPr>
              <w:pStyle w:val="TexteTableau"/>
              <w:keepNext/>
              <w:keepLines/>
            </w:pPr>
          </w:p>
        </w:tc>
      </w:tr>
      <w:tr w:rsidR="002803BE" w:rsidRPr="00CE4D89" w14:paraId="671959C5" w14:textId="77777777" w:rsidTr="00276A4B">
        <w:trPr>
          <w:cantSplit/>
          <w:trHeight w:val="397"/>
          <w:jc w:val="center"/>
        </w:trPr>
        <w:tc>
          <w:tcPr>
            <w:tcW w:w="3119" w:type="dxa"/>
            <w:vAlign w:val="center"/>
          </w:tcPr>
          <w:p w14:paraId="68EA4012" w14:textId="77777777" w:rsidR="002803BE" w:rsidRPr="00AF7342" w:rsidRDefault="002803BE" w:rsidP="00276A4B">
            <w:pPr>
              <w:pStyle w:val="TexteTableau"/>
              <w:keepNext/>
              <w:keepLines/>
            </w:pPr>
            <w:r>
              <w:t>Chef de p</w:t>
            </w:r>
            <w:r w:rsidRPr="00AF7342">
              <w:t>rojet :</w:t>
            </w:r>
          </w:p>
        </w:tc>
        <w:tc>
          <w:tcPr>
            <w:tcW w:w="3402" w:type="dxa"/>
            <w:vAlign w:val="center"/>
          </w:tcPr>
          <w:p w14:paraId="7DA8F031" w14:textId="77777777" w:rsidR="002803BE" w:rsidRDefault="00320AE8" w:rsidP="00276A4B">
            <w:pPr>
              <w:pStyle w:val="TexteTableau"/>
              <w:keepNext/>
              <w:keepLines/>
            </w:pPr>
            <w:r>
              <w:br/>
            </w:r>
          </w:p>
        </w:tc>
        <w:tc>
          <w:tcPr>
            <w:tcW w:w="3402" w:type="dxa"/>
            <w:vAlign w:val="center"/>
          </w:tcPr>
          <w:p w14:paraId="55137917" w14:textId="77777777" w:rsidR="002803BE" w:rsidRDefault="002803BE" w:rsidP="00276A4B">
            <w:pPr>
              <w:pStyle w:val="TexteTableau"/>
              <w:keepNext/>
              <w:keepLines/>
            </w:pPr>
          </w:p>
        </w:tc>
      </w:tr>
    </w:tbl>
    <w:p w14:paraId="5295C26B" w14:textId="77777777" w:rsidR="002803BE" w:rsidRPr="00D21480" w:rsidRDefault="002803BE" w:rsidP="002803BE">
      <w:pPr>
        <w:autoSpaceDE w:val="0"/>
        <w:autoSpaceDN w:val="0"/>
        <w:adjustRightInd w:val="0"/>
        <w:rPr>
          <w:sz w:val="2"/>
          <w:szCs w:val="2"/>
        </w:rPr>
      </w:pPr>
    </w:p>
    <w:p w14:paraId="56505345" w14:textId="77777777" w:rsidR="008D4480" w:rsidRPr="005878B6" w:rsidRDefault="008D4480" w:rsidP="002803BE">
      <w:pPr>
        <w:jc w:val="both"/>
      </w:pPr>
    </w:p>
    <w:sectPr w:rsidR="008D4480" w:rsidRPr="005878B6" w:rsidSect="005E3264">
      <w:headerReference w:type="default" r:id="rId10"/>
      <w:footerReference w:type="default" r:id="rId11"/>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uteur" w:initials="A">
    <w:p w14:paraId="209FC19C" w14:textId="77777777" w:rsidR="00790DB0" w:rsidRDefault="00790DB0">
      <w:pPr>
        <w:pStyle w:val="Commentaire"/>
      </w:pPr>
      <w:r>
        <w:rPr>
          <w:rStyle w:val="Marquedecommentaire"/>
        </w:rPr>
        <w:annotationRef/>
      </w:r>
      <w:r>
        <w:t>Comment ça se passe ? On a un calendrier et on se met des tâches pour chaque jour ?</w:t>
      </w:r>
    </w:p>
    <w:p w14:paraId="2BD338CB" w14:textId="7EEA305E" w:rsidR="00790DB0" w:rsidRDefault="00790DB0">
      <w:pPr>
        <w:pStyle w:val="Commentaire"/>
      </w:pPr>
      <w:r>
        <w:t>On a une liste de tâches et on attribue un jour pour chacune des tâches ?</w:t>
      </w:r>
    </w:p>
    <w:p w14:paraId="794E958F" w14:textId="389730F4" w:rsidR="000E3C31" w:rsidRDefault="000E3C31" w:rsidP="000E3C31">
      <w:pPr>
        <w:pStyle w:val="Commentaire"/>
        <w:numPr>
          <w:ilvl w:val="0"/>
          <w:numId w:val="10"/>
        </w:numPr>
      </w:pPr>
      <w:r>
        <w:t>Décrire le projet dans sa globalité, que va-t-il permettre de faire ?</w:t>
      </w:r>
    </w:p>
  </w:comment>
  <w:comment w:id="21" w:author="Auteur" w:initials="A">
    <w:p w14:paraId="61368349" w14:textId="77777777" w:rsidR="00790DB0" w:rsidRDefault="00790DB0">
      <w:pPr>
        <w:pStyle w:val="Commentaire"/>
      </w:pPr>
      <w:r>
        <w:rPr>
          <w:rStyle w:val="Marquedecommentaire"/>
        </w:rPr>
        <w:annotationRef/>
      </w:r>
      <w:r>
        <w:t>C’est quoi la différence ?</w:t>
      </w:r>
    </w:p>
  </w:comment>
  <w:comment w:id="37" w:author="Auteur" w:initials="A">
    <w:p w14:paraId="03576290" w14:textId="77777777" w:rsidR="00790DB0" w:rsidRDefault="00790DB0">
      <w:pPr>
        <w:pStyle w:val="Commentaire"/>
      </w:pPr>
      <w:r>
        <w:rPr>
          <w:rStyle w:val="Marquedecommentaire"/>
        </w:rPr>
        <w:annotationRef/>
      </w:r>
      <w:r>
        <w:t>Ca ne devrait pas être inclus dans « détailller les tâches » ?</w:t>
      </w:r>
    </w:p>
  </w:comment>
  <w:comment w:id="39" w:author="Auteur" w:initials="A">
    <w:p w14:paraId="4A6CD606" w14:textId="77777777" w:rsidR="00790DB0" w:rsidRDefault="00790DB0">
      <w:pPr>
        <w:pStyle w:val="Commentaire"/>
      </w:pPr>
      <w:r>
        <w:rPr>
          <w:rStyle w:val="Marquedecommentaire"/>
        </w:rPr>
        <w:annotationRef/>
      </w:r>
      <w:r>
        <w:t>C’est-à-dire ? Comment ? Où ?</w:t>
      </w:r>
    </w:p>
  </w:comment>
  <w:comment w:id="44" w:author="Auteur" w:initials="A">
    <w:p w14:paraId="4C5B885C" w14:textId="77777777" w:rsidR="00790DB0" w:rsidRDefault="00790DB0">
      <w:pPr>
        <w:pStyle w:val="Commentaire"/>
      </w:pPr>
      <w:r>
        <w:rPr>
          <w:rStyle w:val="Marquedecommentaire"/>
        </w:rPr>
        <w:annotationRef/>
      </w:r>
      <w:r>
        <w:t>C’est-à-dire ? toutes les actions sur une tâche terminée ? simplement la liste ?</w:t>
      </w:r>
    </w:p>
  </w:comment>
  <w:comment w:id="75" w:author="Auteur" w:initials="A">
    <w:p w14:paraId="6E8B05A4" w14:textId="77777777" w:rsidR="00790DB0" w:rsidRDefault="00790DB0">
      <w:pPr>
        <w:pStyle w:val="Commentaire"/>
      </w:pPr>
      <w:r>
        <w:rPr>
          <w:rStyle w:val="Marquedecommentaire"/>
        </w:rPr>
        <w:annotationRef/>
      </w:r>
      <w:r>
        <w:t>C’est-à-dire ?</w:t>
      </w:r>
    </w:p>
  </w:comment>
  <w:comment w:id="81" w:author="Auteur" w:initials="A">
    <w:p w14:paraId="28D45D71" w14:textId="01CA01A0" w:rsidR="00012F72" w:rsidRDefault="00012F72">
      <w:pPr>
        <w:pStyle w:val="Commentaire"/>
      </w:pPr>
      <w:r>
        <w:rPr>
          <w:rStyle w:val="Marquedecommentaire"/>
        </w:rPr>
        <w:annotationRef/>
      </w:r>
      <w:r>
        <w:t>Et un guide d’installation i.e. que doit faire un utilisateur pour pouvoir utiliser votre application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4E958F" w15:done="0"/>
  <w15:commentEx w15:paraId="61368349" w15:done="0"/>
  <w15:commentEx w15:paraId="03576290" w15:done="0"/>
  <w15:commentEx w15:paraId="4A6CD606" w15:done="0"/>
  <w15:commentEx w15:paraId="4C5B885C" w15:done="0"/>
  <w15:commentEx w15:paraId="6E8B05A4" w15:done="0"/>
  <w15:commentEx w15:paraId="28D45D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D8906" w14:textId="77777777" w:rsidR="007F50BD" w:rsidRDefault="007F50BD" w:rsidP="004B5859">
      <w:pPr>
        <w:spacing w:after="0" w:line="240" w:lineRule="auto"/>
      </w:pPr>
      <w:r>
        <w:separator/>
      </w:r>
    </w:p>
  </w:endnote>
  <w:endnote w:type="continuationSeparator" w:id="0">
    <w:p w14:paraId="46560D0C" w14:textId="77777777" w:rsidR="007F50BD" w:rsidRDefault="007F50BD"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244C71AD" w14:textId="3143D3D1"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2C6CE6">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2C6CE6">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23B1CBE5"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2AB56" w14:textId="77777777" w:rsidR="007F50BD" w:rsidRDefault="007F50BD" w:rsidP="004B5859">
      <w:pPr>
        <w:spacing w:after="0" w:line="240" w:lineRule="auto"/>
      </w:pPr>
      <w:r>
        <w:separator/>
      </w:r>
    </w:p>
  </w:footnote>
  <w:footnote w:type="continuationSeparator" w:id="0">
    <w:p w14:paraId="7C2DBAC7" w14:textId="77777777" w:rsidR="007F50BD" w:rsidRDefault="007F50BD"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3486"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92119"/>
    <w:multiLevelType w:val="hybridMultilevel"/>
    <w:tmpl w:val="87D455E6"/>
    <w:lvl w:ilvl="0" w:tplc="F26E16A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8" w15:restartNumberingAfterBreak="0">
    <w:nsid w:val="7C4777B9"/>
    <w:multiLevelType w:val="hybridMultilevel"/>
    <w:tmpl w:val="80BE6DE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2"/>
  </w:num>
  <w:num w:numId="6">
    <w:abstractNumId w:val="0"/>
  </w:num>
  <w:num w:numId="7">
    <w:abstractNumId w:val="6"/>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trackRevisions/>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12F72"/>
    <w:rsid w:val="000E200C"/>
    <w:rsid w:val="000E3C31"/>
    <w:rsid w:val="001576E5"/>
    <w:rsid w:val="001C2B5D"/>
    <w:rsid w:val="001E1B95"/>
    <w:rsid w:val="001F4F5A"/>
    <w:rsid w:val="002247E6"/>
    <w:rsid w:val="002650D7"/>
    <w:rsid w:val="002728B2"/>
    <w:rsid w:val="002803BE"/>
    <w:rsid w:val="002C6CE6"/>
    <w:rsid w:val="00320AE8"/>
    <w:rsid w:val="004B5859"/>
    <w:rsid w:val="00566389"/>
    <w:rsid w:val="005731F1"/>
    <w:rsid w:val="005878B6"/>
    <w:rsid w:val="005970A8"/>
    <w:rsid w:val="005C6036"/>
    <w:rsid w:val="005D072F"/>
    <w:rsid w:val="005E3264"/>
    <w:rsid w:val="00631F0B"/>
    <w:rsid w:val="00666BEC"/>
    <w:rsid w:val="00681DDA"/>
    <w:rsid w:val="00694FBB"/>
    <w:rsid w:val="00696CCC"/>
    <w:rsid w:val="006C1812"/>
    <w:rsid w:val="006E1D7F"/>
    <w:rsid w:val="006F1246"/>
    <w:rsid w:val="006F38CC"/>
    <w:rsid w:val="00774422"/>
    <w:rsid w:val="007761F3"/>
    <w:rsid w:val="00790DB0"/>
    <w:rsid w:val="0079314C"/>
    <w:rsid w:val="007F50BD"/>
    <w:rsid w:val="007F5566"/>
    <w:rsid w:val="00825820"/>
    <w:rsid w:val="00864D03"/>
    <w:rsid w:val="00895E80"/>
    <w:rsid w:val="008D4480"/>
    <w:rsid w:val="008D5539"/>
    <w:rsid w:val="00934AEE"/>
    <w:rsid w:val="0095430C"/>
    <w:rsid w:val="009A3B58"/>
    <w:rsid w:val="009B71C3"/>
    <w:rsid w:val="00A23B1D"/>
    <w:rsid w:val="00A51849"/>
    <w:rsid w:val="00B01F5B"/>
    <w:rsid w:val="00B922C4"/>
    <w:rsid w:val="00C007A2"/>
    <w:rsid w:val="00C8359F"/>
    <w:rsid w:val="00CE3AD0"/>
    <w:rsid w:val="00DA0A0D"/>
    <w:rsid w:val="00DA4526"/>
    <w:rsid w:val="00E05F5D"/>
    <w:rsid w:val="00E61167"/>
    <w:rsid w:val="00EA4487"/>
    <w:rsid w:val="00EB0251"/>
    <w:rsid w:val="00F02F0A"/>
    <w:rsid w:val="00F032A0"/>
    <w:rsid w:val="00F22093"/>
    <w:rsid w:val="00F33A55"/>
    <w:rsid w:val="00F42A0D"/>
    <w:rsid w:val="00F73F2B"/>
    <w:rsid w:val="00FA220C"/>
    <w:rsid w:val="00FC1093"/>
    <w:rsid w:val="00FF4F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5952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arquedecommentaire">
    <w:name w:val="annotation reference"/>
    <w:basedOn w:val="Policepardfaut"/>
    <w:uiPriority w:val="99"/>
    <w:semiHidden/>
    <w:unhideWhenUsed/>
    <w:rsid w:val="00790DB0"/>
    <w:rPr>
      <w:sz w:val="16"/>
      <w:szCs w:val="16"/>
    </w:rPr>
  </w:style>
  <w:style w:type="paragraph" w:styleId="Commentaire">
    <w:name w:val="annotation text"/>
    <w:basedOn w:val="Normal"/>
    <w:link w:val="CommentaireCar"/>
    <w:uiPriority w:val="99"/>
    <w:semiHidden/>
    <w:unhideWhenUsed/>
    <w:rsid w:val="00790DB0"/>
    <w:pPr>
      <w:spacing w:line="240" w:lineRule="auto"/>
    </w:pPr>
    <w:rPr>
      <w:sz w:val="20"/>
      <w:szCs w:val="20"/>
    </w:rPr>
  </w:style>
  <w:style w:type="character" w:customStyle="1" w:styleId="CommentaireCar">
    <w:name w:val="Commentaire Car"/>
    <w:basedOn w:val="Policepardfaut"/>
    <w:link w:val="Commentaire"/>
    <w:uiPriority w:val="99"/>
    <w:semiHidden/>
    <w:rsid w:val="00790DB0"/>
    <w:rPr>
      <w:sz w:val="20"/>
      <w:szCs w:val="20"/>
    </w:rPr>
  </w:style>
  <w:style w:type="paragraph" w:styleId="Objetducommentaire">
    <w:name w:val="annotation subject"/>
    <w:basedOn w:val="Commentaire"/>
    <w:next w:val="Commentaire"/>
    <w:link w:val="ObjetducommentaireCar"/>
    <w:uiPriority w:val="99"/>
    <w:semiHidden/>
    <w:unhideWhenUsed/>
    <w:rsid w:val="00790DB0"/>
    <w:rPr>
      <w:b/>
      <w:bCs/>
    </w:rPr>
  </w:style>
  <w:style w:type="character" w:customStyle="1" w:styleId="ObjetducommentaireCar">
    <w:name w:val="Objet du commentaire Car"/>
    <w:basedOn w:val="CommentaireCar"/>
    <w:link w:val="Objetducommentaire"/>
    <w:uiPriority w:val="99"/>
    <w:semiHidden/>
    <w:rsid w:val="00790DB0"/>
    <w:rPr>
      <w:b/>
      <w:bCs/>
      <w:sz w:val="20"/>
      <w:szCs w:val="20"/>
    </w:rPr>
  </w:style>
  <w:style w:type="paragraph" w:styleId="Textedebulles">
    <w:name w:val="Balloon Text"/>
    <w:basedOn w:val="Normal"/>
    <w:link w:val="TextedebullesCar"/>
    <w:uiPriority w:val="99"/>
    <w:semiHidden/>
    <w:unhideWhenUsed/>
    <w:rsid w:val="00790D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0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F723B-7728-4F81-87E8-3A7930EE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2019-09-24T18:35:00Z</dcterms:created>
  <dcterms:modified xsi:type="dcterms:W3CDTF">2019-11-07T13:48:00Z</dcterms:modified>
</cp:coreProperties>
</file>